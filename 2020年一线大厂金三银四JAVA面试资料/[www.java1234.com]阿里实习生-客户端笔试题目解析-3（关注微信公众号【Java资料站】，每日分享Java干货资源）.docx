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CD" w:rsidRPr="006636CD" w:rsidRDefault="006636CD" w:rsidP="006636CD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Lucida Sans Unicode" w:eastAsia="宋体" w:hAnsi="Lucida Sans Unicode" w:cs="Lucida Sans Unicode"/>
          <w:b/>
          <w:bCs/>
          <w:color w:val="555555"/>
          <w:kern w:val="36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b/>
          <w:bCs/>
          <w:color w:val="555555"/>
          <w:kern w:val="36"/>
          <w:sz w:val="13"/>
          <w:szCs w:val="13"/>
        </w:rPr>
        <w:t>阿里</w:t>
      </w:r>
      <w:r w:rsidRPr="006636CD">
        <w:rPr>
          <w:rFonts w:ascii="Lucida Sans Unicode" w:eastAsia="宋体" w:hAnsi="Lucida Sans Unicode" w:cs="Lucida Sans Unicode"/>
          <w:b/>
          <w:bCs/>
          <w:color w:val="555555"/>
          <w:kern w:val="36"/>
          <w:sz w:val="13"/>
          <w:szCs w:val="13"/>
        </w:rPr>
        <w:t>2015</w:t>
      </w:r>
      <w:r w:rsidRPr="006636CD">
        <w:rPr>
          <w:rFonts w:ascii="Lucida Sans Unicode" w:eastAsia="宋体" w:hAnsi="Lucida Sans Unicode" w:cs="Lucida Sans Unicode"/>
          <w:b/>
          <w:bCs/>
          <w:color w:val="555555"/>
          <w:kern w:val="36"/>
          <w:sz w:val="13"/>
          <w:szCs w:val="13"/>
        </w:rPr>
        <w:t>实习生</w:t>
      </w:r>
      <w:r w:rsidRPr="006636CD">
        <w:rPr>
          <w:rFonts w:ascii="Lucida Sans Unicode" w:eastAsia="宋体" w:hAnsi="Lucida Sans Unicode" w:cs="Lucida Sans Unicode"/>
          <w:b/>
          <w:bCs/>
          <w:color w:val="555555"/>
          <w:kern w:val="36"/>
          <w:sz w:val="13"/>
          <w:szCs w:val="13"/>
        </w:rPr>
        <w:t>-</w:t>
      </w:r>
      <w:r w:rsidRPr="006636CD">
        <w:rPr>
          <w:rFonts w:ascii="Lucida Sans Unicode" w:eastAsia="宋体" w:hAnsi="Lucida Sans Unicode" w:cs="Lucida Sans Unicode"/>
          <w:b/>
          <w:bCs/>
          <w:color w:val="555555"/>
          <w:kern w:val="36"/>
          <w:sz w:val="13"/>
          <w:szCs w:val="13"/>
        </w:rPr>
        <w:t>客户端笔试题目解析</w:t>
      </w:r>
    </w:p>
    <w:p w:rsidR="006636CD" w:rsidRPr="006636CD" w:rsidRDefault="006636CD" w:rsidP="006636CD">
      <w:pPr>
        <w:widowControl/>
        <w:shd w:val="clear" w:color="auto" w:fill="FFFFFF"/>
        <w:spacing w:line="300" w:lineRule="atLeast"/>
        <w:jc w:val="left"/>
        <w:rPr>
          <w:rFonts w:ascii="Lucida Sans Unicode" w:eastAsia="宋体" w:hAnsi="Lucida Sans Unicode" w:cs="Lucida Sans Unicode"/>
          <w:color w:val="555555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999999"/>
          <w:kern w:val="0"/>
          <w:sz w:val="13"/>
          <w:szCs w:val="13"/>
        </w:rPr>
        <w:t>字数</w:t>
      </w:r>
      <w:r w:rsidRPr="006636CD">
        <w:rPr>
          <w:rFonts w:ascii="Lucida Sans Unicode" w:eastAsia="宋体" w:hAnsi="Lucida Sans Unicode" w:cs="Lucida Sans Unicode"/>
          <w:color w:val="999999"/>
          <w:kern w:val="0"/>
          <w:sz w:val="13"/>
          <w:szCs w:val="13"/>
        </w:rPr>
        <w:t>4220</w:t>
      </w:r>
      <w:r w:rsidRPr="006636CD">
        <w:rPr>
          <w:rFonts w:ascii="Lucida Sans Unicode" w:eastAsia="宋体" w:hAnsi="Lucida Sans Unicode" w:cs="Lucida Sans Unicode"/>
          <w:color w:val="555555"/>
          <w:kern w:val="0"/>
          <w:sz w:val="13"/>
          <w:szCs w:val="13"/>
        </w:rPr>
        <w:t> </w:t>
      </w:r>
      <w:r w:rsidRPr="006636CD">
        <w:rPr>
          <w:rFonts w:ascii="Lucida Sans Unicode" w:eastAsia="宋体" w:hAnsi="Lucida Sans Unicode" w:cs="Lucida Sans Unicode"/>
          <w:color w:val="999999"/>
          <w:kern w:val="0"/>
          <w:sz w:val="13"/>
          <w:szCs w:val="13"/>
        </w:rPr>
        <w:t>阅读</w:t>
      </w:r>
      <w:r w:rsidRPr="006636CD">
        <w:rPr>
          <w:rFonts w:ascii="Lucida Sans Unicode" w:eastAsia="宋体" w:hAnsi="Lucida Sans Unicode" w:cs="Lucida Sans Unicode"/>
          <w:color w:val="999999"/>
          <w:kern w:val="0"/>
          <w:sz w:val="13"/>
          <w:szCs w:val="13"/>
        </w:rPr>
        <w:t>5189</w:t>
      </w:r>
      <w:r w:rsidRPr="006636CD">
        <w:rPr>
          <w:rFonts w:ascii="Lucida Sans Unicode" w:eastAsia="宋体" w:hAnsi="Lucida Sans Unicode" w:cs="Lucida Sans Unicode"/>
          <w:color w:val="555555"/>
          <w:kern w:val="0"/>
          <w:sz w:val="13"/>
          <w:szCs w:val="13"/>
        </w:rPr>
        <w:t> </w:t>
      </w:r>
      <w:r w:rsidRPr="006636CD">
        <w:rPr>
          <w:rFonts w:ascii="Lucida Sans Unicode" w:eastAsia="宋体" w:hAnsi="Lucida Sans Unicode" w:cs="Lucida Sans Unicode"/>
          <w:color w:val="999999"/>
          <w:kern w:val="0"/>
          <w:sz w:val="13"/>
          <w:szCs w:val="13"/>
        </w:rPr>
        <w:t>评论</w:t>
      </w:r>
      <w:r w:rsidRPr="006636CD">
        <w:rPr>
          <w:rFonts w:ascii="Lucida Sans Unicode" w:eastAsia="宋体" w:hAnsi="Lucida Sans Unicode" w:cs="Lucida Sans Unicode"/>
          <w:color w:val="999999"/>
          <w:kern w:val="0"/>
          <w:sz w:val="13"/>
          <w:szCs w:val="13"/>
        </w:rPr>
        <w:t>21</w:t>
      </w:r>
      <w:r w:rsidRPr="006636CD">
        <w:rPr>
          <w:rFonts w:ascii="Lucida Sans Unicode" w:eastAsia="宋体" w:hAnsi="Lucida Sans Unicode" w:cs="Lucida Sans Unicode"/>
          <w:color w:val="555555"/>
          <w:kern w:val="0"/>
          <w:sz w:val="13"/>
          <w:szCs w:val="13"/>
        </w:rPr>
        <w:t> </w:t>
      </w:r>
      <w:r w:rsidRPr="006636CD">
        <w:rPr>
          <w:rFonts w:ascii="Lucida Sans Unicode" w:eastAsia="宋体" w:hAnsi="Lucida Sans Unicode" w:cs="Lucida Sans Unicode"/>
          <w:color w:val="999999"/>
          <w:kern w:val="0"/>
          <w:sz w:val="13"/>
          <w:szCs w:val="13"/>
        </w:rPr>
        <w:t>喜欢</w:t>
      </w:r>
      <w:r w:rsidRPr="006636CD">
        <w:rPr>
          <w:rFonts w:ascii="Lucida Sans Unicode" w:eastAsia="宋体" w:hAnsi="Lucida Sans Unicode" w:cs="Lucida Sans Unicode"/>
          <w:color w:val="999999"/>
          <w:kern w:val="0"/>
          <w:sz w:val="13"/>
          <w:szCs w:val="13"/>
        </w:rPr>
        <w:t>93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职位：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2015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实习生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-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客户端开发工程师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考试时间：笔试，基本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分钟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+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附加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80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分钟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如果你有比我答案更好方法的话，欢迎留言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~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已经修改多次了。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25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在网络传输数据时，经常需要将二进制数据转换为一个可打印字符串，一般用到的可打印字符集合包含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64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个字符，因此又称为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Base64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表示法，现有一个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char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数组长度为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12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，要将它表示为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Base64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字符串，请问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Base64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字符串至少需要几个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char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；如果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char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的长度为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，则需要几个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char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char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是一个基本数据类型。它可以表示一个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byte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大小的数字，</w:t>
      </w:r>
      <w:r w:rsidRPr="001041DF">
        <w:rPr>
          <w:rFonts w:ascii="Lucida Sans Unicode" w:eastAsia="宋体" w:hAnsi="Lucida Sans Unicode" w:cs="Lucida Sans Unicode"/>
          <w:color w:val="FF0000"/>
          <w:kern w:val="0"/>
          <w:sz w:val="13"/>
          <w:szCs w:val="13"/>
        </w:rPr>
        <w:t>即</w:t>
      </w:r>
      <w:r w:rsidRPr="001041DF">
        <w:rPr>
          <w:rFonts w:ascii="Lucida Sans Unicode" w:eastAsia="宋体" w:hAnsi="Lucida Sans Unicode" w:cs="Lucida Sans Unicode"/>
          <w:color w:val="FF0000"/>
          <w:kern w:val="0"/>
          <w:sz w:val="13"/>
          <w:szCs w:val="13"/>
        </w:rPr>
        <w:t>8</w:t>
      </w:r>
      <w:r w:rsidRPr="001041DF">
        <w:rPr>
          <w:rFonts w:ascii="Lucida Sans Unicode" w:eastAsia="宋体" w:hAnsi="Lucida Sans Unicode" w:cs="Lucida Sans Unicode"/>
          <w:color w:val="FF0000"/>
          <w:kern w:val="0"/>
          <w:sz w:val="13"/>
          <w:szCs w:val="13"/>
        </w:rPr>
        <w:t>位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Base64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使用基于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6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位的编码。所以就是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12x 8/6 = 16;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20 x 8/6 = 20 x 4/3 = 24 + 2.666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，多余的需要用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 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====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补齐到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位，所以是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28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答案：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16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28</w:t>
      </w:r>
    </w:p>
    <w:p w:rsidR="006636CD" w:rsidRPr="006636CD" w:rsidRDefault="006636CD" w:rsidP="006636CD">
      <w:pPr>
        <w:widowControl/>
        <w:shd w:val="clear" w:color="auto" w:fill="F5F5F5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应用实例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:</w:t>
      </w:r>
    </w:p>
    <w:p w:rsidR="006636CD" w:rsidRPr="006636CD" w:rsidRDefault="006636CD" w:rsidP="006636CD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在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HTTP GET/POST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中一般都需要对参数进行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base64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编码</w:t>
      </w:r>
    </w:p>
    <w:p w:rsidR="006636CD" w:rsidRPr="006636CD" w:rsidRDefault="006636CD" w:rsidP="006636CD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在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OSX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中的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.plist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文件中的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&lt;data&gt;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数据也是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Base64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编码的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26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某部门年会的时候，有个环节叫做《国王和天使》，每个人将自己的名字写在纸条上并丢入盒子中，等所有人都完成该动作后，每个人再从盒子里拿出一张小纸条，上面的人物就是自己的国王，自己就是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ta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的天使，如果抽到自己，就再抽一遍，直到抽到别人为止，如果用有向图来表示他们之间的关系，那么以下结论错误的是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?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1.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最后的结果可能是存在多个联通分支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2.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联通分支个数最多不超过人数的二分之一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3.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最后的结果可能是存在多个强联通分支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4.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可以用</w:t>
      </w:r>
      <w:r w:rsidRPr="001F3656">
        <w:rPr>
          <w:rFonts w:ascii="Consolas" w:eastAsia="宋体" w:hAnsi="Consolas" w:cs="Consolas"/>
          <w:color w:val="FF0000"/>
          <w:kern w:val="0"/>
          <w:sz w:val="13"/>
          <w:szCs w:val="13"/>
          <w:bdr w:val="none" w:sz="0" w:space="0" w:color="auto" w:frame="1"/>
        </w:rPr>
        <w:t>深度优先算法求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得联通数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5.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可以用双向链表存储其结构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6.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遍历的复杂度是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O(N)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lastRenderedPageBreak/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这个题目有三个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BUG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，当是人</w:t>
      </w:r>
      <w:r w:rsidRPr="001F3656">
        <w:rPr>
          <w:rFonts w:ascii="Lucida Sans Unicode" w:eastAsia="宋体" w:hAnsi="Lucida Sans Unicode" w:cs="Lucida Sans Unicode"/>
          <w:color w:val="FF0000"/>
          <w:kern w:val="0"/>
          <w:sz w:val="13"/>
          <w:szCs w:val="13"/>
        </w:rPr>
        <w:t>数三个人（或者奇数）时，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其中两个人互相抽取的话，总有一个人抽不到，这个人就活该单身吗？还有个问题就是，在数学中一般翻译为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“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连通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”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而不是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“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联通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";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最后一个问题就是，连通数这个概念我没有在离散的书上找到，谷歌上也很少搜到。所以我认为这是一个不严谨不负责任的题目。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接下来是我的分析，我们先假设，当出现四个人的时候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(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偶数特例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，两两成环的话，答案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123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都是对的。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接着答案五也是对的，这个结构明显就</w:t>
      </w:r>
      <w:r w:rsidRPr="00513E0B">
        <w:rPr>
          <w:rFonts w:ascii="Lucida Sans Unicode" w:eastAsia="宋体" w:hAnsi="Lucida Sans Unicode" w:cs="Lucida Sans Unicode"/>
          <w:color w:val="FF0000"/>
          <w:kern w:val="0"/>
          <w:sz w:val="13"/>
          <w:szCs w:val="13"/>
        </w:rPr>
        <w:t>是链表。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第六的复杂度等于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O(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线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+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边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，肯定在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2N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左右，所以也是对的。</w:t>
      </w:r>
    </w:p>
    <w:p w:rsidR="006636CD" w:rsidRPr="00243884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FF0000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最后我们排除出来的是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。对于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的理解，我认为它</w:t>
      </w:r>
      <w:bookmarkStart w:id="0" w:name="_GoBack"/>
      <w:r w:rsidRPr="00243884">
        <w:rPr>
          <w:rFonts w:ascii="Lucida Sans Unicode" w:eastAsia="宋体" w:hAnsi="Lucida Sans Unicode" w:cs="Lucida Sans Unicode"/>
          <w:color w:val="FF0000"/>
          <w:kern w:val="0"/>
          <w:sz w:val="13"/>
          <w:szCs w:val="13"/>
        </w:rPr>
        <w:t>只能求出连通通路的个数，而不是连通数。</w:t>
      </w:r>
    </w:p>
    <w:bookmarkEnd w:id="0"/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所以，答案是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。</w:t>
      </w:r>
    </w:p>
    <w:p w:rsidR="006636CD" w:rsidRPr="006636CD" w:rsidRDefault="006636CD" w:rsidP="006636CD">
      <w:pPr>
        <w:widowControl/>
        <w:shd w:val="clear" w:color="auto" w:fill="F5F5F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是不是看晕了？看来需要自学一遍离散了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---&gt; </w:t>
      </w:r>
      <w:hyperlink r:id="rId7" w:tgtFrame="_blank" w:history="1">
        <w:r w:rsidRPr="006636CD">
          <w:rPr>
            <w:rFonts w:ascii="Lucida Sans Unicode" w:eastAsia="宋体" w:hAnsi="Lucida Sans Unicode" w:cs="Lucida Sans Unicode"/>
            <w:color w:val="4094C7"/>
            <w:kern w:val="0"/>
            <w:sz w:val="13"/>
            <w:szCs w:val="13"/>
            <w:u w:val="single"/>
          </w:rPr>
          <w:t>点我</w:t>
        </w:r>
      </w:hyperlink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27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3.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假设支付宝红包口令支持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到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6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位的数字组合，即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'0','1','003'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‘999999’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都是合法的红包口令，那么总共可以有多少个合法的红包口令？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解答：高中概率题，注意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'1'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'000001'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'001'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是不一样的就可以理解了。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10 + 100 + 1000 + 10000 + 100000 + 1000000 = 1111110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28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假设某棵二叉查找树的所有键均为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到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的整数，现在我们要查找下面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是不可能是键的检查序列。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1. 10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9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8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7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6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5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2. 2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8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6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3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7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4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5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3. 1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2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9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3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8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7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4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6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5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4. 2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3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10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4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8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5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5. 4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9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8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7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5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6.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以上均正确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一个个按照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BST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画呗，然后找出有分叉的，第二个是错的。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29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lastRenderedPageBreak/>
        <w:t>5.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能整除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1400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的数目是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__?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笔试的时候我直接跳了，毕竟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分钟算这个划不来。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后来问了学长，有了一个新的方法。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首先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1400 = (2x2x2) x (5x5x7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）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然后我们计算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2x2x2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，有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2 4 8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三个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计算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5x5x7 ,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有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5 7 25 35 175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共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5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个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这两个相乘，有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15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个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最后就是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15 + 3 + 5 = 23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个。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（我看到百度知道上有人在考试时间去问题目，非常鄙视这种行为）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0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6.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设二叉树节点的线序遍历，中序遍历与后序遍历，所有叶子节点的先后顺序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？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三者是相同的，遍历顺序不影响叶子节点</w:t>
      </w:r>
    </w:p>
    <w:p w:rsidR="006636CD" w:rsidRPr="006636CD" w:rsidRDefault="006636CD" w:rsidP="006636CD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noProof/>
          <w:color w:val="2F2F2F"/>
          <w:kern w:val="0"/>
          <w:sz w:val="13"/>
          <w:szCs w:val="13"/>
        </w:rPr>
        <w:lastRenderedPageBreak/>
        <w:drawing>
          <wp:inline distT="0" distB="0" distL="0" distR="0" wp14:anchorId="6CD3C836" wp14:editId="68F22507">
            <wp:extent cx="6114415" cy="4398010"/>
            <wp:effectExtent l="0" t="0" r="635" b="2540"/>
            <wp:docPr id="1" name="图片 1" descr="PreOrder Trave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Order Traves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CD" w:rsidRPr="006636CD" w:rsidRDefault="006636CD" w:rsidP="006636CD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i/>
          <w:iCs/>
          <w:color w:val="999999"/>
          <w:kern w:val="0"/>
          <w:sz w:val="13"/>
          <w:szCs w:val="13"/>
        </w:rPr>
        <w:t>PreOrder Travesal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1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7.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一个具有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513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个节点的二叉树，有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种可能的层高。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  <w:t>513 = 511 + 2</w:t>
      </w:r>
    </w:p>
    <w:p w:rsidR="006636CD" w:rsidRPr="006636CD" w:rsidRDefault="006636CD" w:rsidP="006636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如果是完全树的话，就是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  <w:t>2^count - 1= 511 =&gt; count = 9 ,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完全树是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9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层，然后加上一个小尾巴，就是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层。</w:t>
      </w:r>
    </w:p>
    <w:p w:rsidR="006636CD" w:rsidRPr="006636CD" w:rsidRDefault="006636CD" w:rsidP="006636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接着，我们考虑最差的情况，就是树退化为链表，这时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count = 513;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所以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[10,513]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513-10 + 1 = 504;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2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8.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给定一个整数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sum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，从有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N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个无序元素的数组中寻找元素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c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d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，使得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 + b + c + d = sum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，最快的平均时间复杂度是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?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1. O(N^2)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lastRenderedPageBreak/>
        <w:t>2. O(log N)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3. O(N)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4. O(N^3)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5. O(N^2logN)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6. O(N^4)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解答：这个问了学长。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寻找一个元素至少需要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N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个时间；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寻找两个元素的话，俩俩相加，消耗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N-1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时间，然后去遍历。总时间约为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2N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寻找三个元素的话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......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总时间为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3N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反正最后就是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4N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，也就是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O(N)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3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9.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如下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SQL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数据中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,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可能返回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null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值。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1. select count(*) from t1;//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返回行的个数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2. select max(col1) from t1;//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返回列中的某个最大值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3. select concat('max=' ,maxof(col1)) from t1;//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连接字符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如果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concat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连接的字符中参数为空的话，则返回为空。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hyperlink r:id="rId9" w:tgtFrame="_blank" w:history="1">
        <w:r w:rsidRPr="006636CD">
          <w:rPr>
            <w:rFonts w:ascii="Lucida Sans Unicode" w:eastAsia="宋体" w:hAnsi="Lucida Sans Unicode" w:cs="Lucida Sans Unicode"/>
            <w:color w:val="4094C7"/>
            <w:kern w:val="0"/>
            <w:sz w:val="13"/>
            <w:szCs w:val="13"/>
            <w:u w:val="single"/>
          </w:rPr>
          <w:t>http://zhidao.baidu.com/question/1669729226131857827</w:t>
        </w:r>
      </w:hyperlink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4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10.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函数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lg(ax^2 - 8x + a - 6)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的值域为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R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，那么实数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的取值范围是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？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ax^2 - 8x + a - 6 &gt; 0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当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a &gt; 0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Δ &gt; 0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64 - 4a^2 + 24a &gt; 0,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lastRenderedPageBreak/>
        <w:t xml:space="preserve">    16 - a^2 + 6a &gt; 0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a^2 - 6a -16 &lt;0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(a + 2)(a - 8) &gt;0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so , a&gt;8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当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a &lt; 0 , no way.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so , a&gt;8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5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11.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一个电动模型，每一组电池能让其行驶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8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分钟，一个充电器能同时给两组电池充电，一组充满需要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15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分钟，至少准备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组电池，可以让模型行驶完立即换电池行驶不用等待。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两组肯定不够的，假设有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3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组充满的电池，我们用笔划一划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int use = 8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int charge[2] = 0,0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use = 0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charge[2] = 0,0;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use = 8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charge = 15,0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use = 0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charge = 7,0;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use = 8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lastRenderedPageBreak/>
        <w:t>charge = 7,15;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use = 0;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charge = 15, 8;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所以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3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个是可以的。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6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12.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对于下面的代码，正确的是？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char* s1 = "Hello world";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char s2[] = "Hello world";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s1[2] = 'E'; //1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s2[2] = 'E'; //2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*(s1 + 2) = 'E'; //3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*(s2 + 2) = 'E'; //4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  <w:t>s1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 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char*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类型，它指向</w:t>
      </w:r>
      <w:r w:rsidRPr="006636CD">
        <w:rPr>
          <w:rFonts w:ascii="Lucida Sans Unicode" w:eastAsia="宋体" w:hAnsi="Lucida Sans Unicode" w:cs="Lucida Sans Unicode"/>
          <w:bCs/>
          <w:color w:val="2F2F2F"/>
          <w:kern w:val="0"/>
          <w:sz w:val="13"/>
          <w:szCs w:val="13"/>
        </w:rPr>
        <w:t>常量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字符串，而常量早已经在编译的时候就写入程序中了，是不可改变的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;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  <w:t>s2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 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char[]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类型，它指向数组的第一位；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我们分开解答，先把情况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转换为单独的代码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void dosome(void){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char* s1 = "hello world";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s1[2] = 'E';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}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系统报错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Bus error: 10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lastRenderedPageBreak/>
        <w:t>我们拿出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Hopper Disassembler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这个神器，把二进制文件反编译后是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function dosome() 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var_m8 = "hello world";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rax = var_m8;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//int8_t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就是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char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*(int8_t *)(rax + 0x2) = 0x45;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return rax;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}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通过反编译，我们知道了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s1[2] = 'E'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实际上就是先强制转换，然后所指向的值赋值为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0x45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的意思。但是</w:t>
      </w:r>
      <w:r w:rsidRPr="006636CD">
        <w:rPr>
          <w:rFonts w:ascii="Lucida Sans Unicode" w:eastAsia="宋体" w:hAnsi="Lucida Sans Unicode" w:cs="Lucida Sans Unicode"/>
          <w:bCs/>
          <w:color w:val="2F2F2F"/>
          <w:kern w:val="0"/>
          <w:sz w:val="13"/>
          <w:szCs w:val="13"/>
        </w:rPr>
        <w:t>常量不能修改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，所以会报错，而且修改常量也没有任何意义。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* (s1 + 2)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同样，反编译的结果与上面相同，所以也是错的。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接下来我们分析数组，我们同样拆分为单独的函数，便于反编译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void dosome(void){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char s2[] = "hello world";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s2[2] = 'E';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}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反编译发现，编译器自动生成了多个匿名整型值。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function dosome() 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rax = *__stack_chk_guard;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var_24 = *rax;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var_12 = *"hello world";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//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这里面实际就是读取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_DATA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中的低位端，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s[2],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也就是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'l'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。注意看这里并没有使用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val_12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var_20 = *(int32_t *)0x100000f9a;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lastRenderedPageBreak/>
        <w:t xml:space="preserve">    var_14 = 0x45;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if (*rax == var_24) 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    return *__stack_chk_guard;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}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else 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    rax = __stack_chk_fail();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}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return rax;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}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这个当然能运行，改成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 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*(s +2)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仍然能运行，反编译代码也一样。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综上我们有如下结论：</w:t>
      </w:r>
    </w:p>
    <w:p w:rsidR="006636CD" w:rsidRPr="006636CD" w:rsidRDefault="006636CD" w:rsidP="006636C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char*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定义的字符串常量不能修改，而且为了安全一般定义为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const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的，这道题作者有病没有加上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;</w:t>
      </w:r>
    </w:p>
    <w:p w:rsidR="006636CD" w:rsidRPr="006636CD" w:rsidRDefault="006636CD" w:rsidP="006636C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用数组定义的字符串可以修改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;</w:t>
      </w:r>
    </w:p>
    <w:p w:rsidR="006636CD" w:rsidRPr="006636CD" w:rsidRDefault="006636CD" w:rsidP="006636C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s[2] == 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(s + 2) == 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(intX_t *)(s + 2);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所以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3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错的。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7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13.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一台刚接入互联网的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WEB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服务器第一次被访问到时，不同协议的发生顺序是下面中的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？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1.ARP-&gt;DNS-&gt;HTTP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2.ARP-&gt;HTTP-&gt;DNS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3.DNS-&gt;HTTP-&gt;ARP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4.DNS-&gt;ARP-&gt;HTTP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5.HTTP-&gt;ARP-&gt;DNS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6.HTTP-&gt;DNS-&gt;ARP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lastRenderedPageBreak/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有人问了，结果比我整理的好。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服务器插上网线需要在内网进行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IP-MAC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映射，也就是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ARP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。接着用户在浏览器输入地址，查找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DNS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，获取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IP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，最后以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TCP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的形式把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HTTP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封装，进行连接。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hyperlink r:id="rId10" w:tgtFrame="_blank" w:history="1">
        <w:r w:rsidRPr="006636CD">
          <w:rPr>
            <w:rFonts w:ascii="Lucida Sans Unicode" w:eastAsia="宋体" w:hAnsi="Lucida Sans Unicode" w:cs="Lucida Sans Unicode"/>
            <w:color w:val="4094C7"/>
            <w:kern w:val="0"/>
            <w:sz w:val="13"/>
            <w:szCs w:val="13"/>
            <w:u w:val="single"/>
          </w:rPr>
          <w:t>http://www.zhihu.com/question/29282648</w:t>
        </w:r>
      </w:hyperlink>
    </w:p>
    <w:p w:rsidR="006636CD" w:rsidRPr="006636CD" w:rsidRDefault="00E25C7A" w:rsidP="006636CD">
      <w:pPr>
        <w:widowControl/>
        <w:shd w:val="clear" w:color="auto" w:fill="F5F5F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hyperlink r:id="rId11" w:tgtFrame="_blank" w:history="1">
        <w:r w:rsidR="006636CD" w:rsidRPr="006636CD">
          <w:rPr>
            <w:rFonts w:ascii="Lucida Sans Unicode" w:eastAsia="宋体" w:hAnsi="Lucida Sans Unicode" w:cs="Lucida Sans Unicode"/>
            <w:color w:val="4094C7"/>
            <w:kern w:val="0"/>
            <w:sz w:val="13"/>
            <w:szCs w:val="13"/>
            <w:u w:val="single"/>
          </w:rPr>
          <w:t>在浏览器中输入</w:t>
        </w:r>
        <w:r w:rsidR="006636CD" w:rsidRPr="006636CD">
          <w:rPr>
            <w:rFonts w:ascii="Lucida Sans Unicode" w:eastAsia="宋体" w:hAnsi="Lucida Sans Unicode" w:cs="Lucida Sans Unicode"/>
            <w:color w:val="4094C7"/>
            <w:kern w:val="0"/>
            <w:sz w:val="13"/>
            <w:szCs w:val="13"/>
            <w:u w:val="single"/>
          </w:rPr>
          <w:t>Google.com</w:t>
        </w:r>
        <w:r w:rsidR="006636CD" w:rsidRPr="006636CD">
          <w:rPr>
            <w:rFonts w:ascii="Lucida Sans Unicode" w:eastAsia="宋体" w:hAnsi="Lucida Sans Unicode" w:cs="Lucida Sans Unicode"/>
            <w:color w:val="4094C7"/>
            <w:kern w:val="0"/>
            <w:sz w:val="13"/>
            <w:szCs w:val="13"/>
            <w:u w:val="single"/>
          </w:rPr>
          <w:t>并且按下回车之后发生了什么？</w:t>
        </w:r>
      </w:hyperlink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8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14.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忘了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%&gt;_&lt;%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39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15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将整数序列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(7-2-4-6-3-1-5-8)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按所示顺序构建一颗二叉排序数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，之后将整数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按照二叉树排序规则从树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中删除，请问删除后树的前序遍历结果是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？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1. 1-2-3-4-5-6-7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2. 7-2-1-5-3-6-8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3. 3-6-1-5-2-8-7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4. 1-3-6-5-2-8-7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5. 8-7-6-5-3-2-1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6. 7-2-8-1-5-3-6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解答：二叉排序树，也叫二叉搜索树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(Binary Search/Sort Tree)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，按照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left &lt; mid &lt; right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进行排序。找出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右树的最小值，也就是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5,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然后替换即可。前序遍历的话，看刚刚的三个遍历对比图就可以秒杀了，所以选择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</w:t>
      </w:r>
    </w:p>
    <w:p w:rsidR="006636CD" w:rsidRPr="006636CD" w:rsidRDefault="006636CD" w:rsidP="006636CD">
      <w:pPr>
        <w:widowControl/>
        <w:shd w:val="clear" w:color="auto" w:fill="F5F5F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BST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动画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——&gt;</w:t>
      </w:r>
      <w:hyperlink r:id="rId12" w:tgtFrame="_blank" w:history="1">
        <w:r w:rsidRPr="006636CD">
          <w:rPr>
            <w:rFonts w:ascii="Lucida Sans Unicode" w:eastAsia="宋体" w:hAnsi="Lucida Sans Unicode" w:cs="Lucida Sans Unicode"/>
            <w:color w:val="4094C7"/>
            <w:kern w:val="0"/>
            <w:sz w:val="13"/>
            <w:szCs w:val="13"/>
            <w:u w:val="single"/>
          </w:rPr>
          <w:t>点我</w:t>
        </w:r>
      </w:hyperlink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40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16.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以下程序运行结果？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#include&lt;iostream&gt;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using namespace std;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class cat{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int age;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lastRenderedPageBreak/>
        <w:t xml:space="preserve">    public: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//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构造函数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cat(){age = 1;}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//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析构函数，类似于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Java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的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finalize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~cat(){}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//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一个公共方法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void miao(void){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    cout&lt;&lt;"Miao,my age = "&lt;&lt;age&lt;&lt;endl;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    }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};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int main(void){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cat kitty;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int* p = (int*)(&amp;kitty);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*p = 20;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kitty.miao();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return 0;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}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实际输出的是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Miao,my age = 20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;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类的内存分配类似于结构体，它的内部就是一个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int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*p = 20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实际上就是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mov dword[ss:rbp + p],0x14;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41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17.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图中的每个圈圈的一个补给站，存储着一定数量的汽油，每个圈之间的路上标识来了这段路需要消耗的汽油量，一段小车从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点出发，在图上任意行走，到达补给站的时候可以取出所有的汽油，到达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B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点后最多剩余的汽油量是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__?</w:t>
      </w:r>
    </w:p>
    <w:p w:rsidR="006636CD" w:rsidRPr="006636CD" w:rsidRDefault="006636CD" w:rsidP="006636CD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noProof/>
          <w:color w:val="2F2F2F"/>
          <w:kern w:val="0"/>
          <w:sz w:val="13"/>
          <w:szCs w:val="13"/>
        </w:rPr>
        <w:lastRenderedPageBreak/>
        <w:drawing>
          <wp:inline distT="0" distB="0" distL="0" distR="0" wp14:anchorId="26635AEF" wp14:editId="7782C00D">
            <wp:extent cx="2877820" cy="1654810"/>
            <wp:effectExtent l="0" t="0" r="0" b="2540"/>
            <wp:docPr id="2" name="图片 2" descr="阿里面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阿里面试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CD" w:rsidRPr="006636CD" w:rsidRDefault="006636CD" w:rsidP="006636CD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i/>
          <w:iCs/>
          <w:color w:val="999999"/>
          <w:kern w:val="0"/>
          <w:sz w:val="13"/>
          <w:szCs w:val="13"/>
        </w:rPr>
        <w:t>阿里面试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5,6,7,9,10,13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中的哪一个？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这个是加权图，深度遍历，必须要纸笔画出来。花时间计算有些划不来，答案是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。如果猜的话，一般是倒数第二个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😊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我的路线是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7-3+4-2+5-3+4-3+3-2+7-7 = 10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42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18.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以下关于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STL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的描述中，</w:t>
      </w:r>
      <w:r w:rsidRPr="006636CD">
        <w:rPr>
          <w:rFonts w:ascii="Lucida Sans Unicode" w:eastAsia="宋体" w:hAnsi="Lucida Sans Unicode" w:cs="Lucida Sans Unicode"/>
          <w:i/>
          <w:iCs/>
          <w:color w:val="2F2F2F"/>
          <w:kern w:val="0"/>
          <w:sz w:val="13"/>
          <w:szCs w:val="13"/>
        </w:rPr>
        <w:t>_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是错的。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1. STL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容器是线程不安全的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2. 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当容量不够时，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vector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内部内存扩展方式是翻倍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3. std::sort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是稳定排序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4. std::string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中可以存储多个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'\0'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字符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5. std::bitset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不是一个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STL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容器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6. std::stack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默认是用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deque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实现的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解答：</w:t>
      </w:r>
    </w:p>
    <w:p w:rsidR="006636CD" w:rsidRPr="006636CD" w:rsidRDefault="006636CD" w:rsidP="006636C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STL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类似于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JDK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里面的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“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伸手库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”,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帮你封装好了很多常见的结构与算法</w:t>
      </w:r>
    </w:p>
    <w:p w:rsidR="006636CD" w:rsidRPr="006636CD" w:rsidRDefault="006636CD" w:rsidP="006636C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STL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是部分线程安全的。</w:t>
      </w:r>
    </w:p>
    <w:p w:rsidR="006636CD" w:rsidRPr="006636CD" w:rsidRDefault="006636CD" w:rsidP="006636C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sdt::sort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中间的冒号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" :: "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是作用域限定符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(field qualifier)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或称作用域运算符，用它声明函数是属于哪个类的，类似于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JAVA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中的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Arrays.sort()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；</w:t>
      </w:r>
    </w:p>
    <w:p w:rsidR="006636CD" w:rsidRPr="006636CD" w:rsidRDefault="006636CD" w:rsidP="006636CD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剩下的问题都跟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Java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类似，我是来面试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JAVA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的！！！</w:t>
      </w:r>
    </w:p>
    <w:p w:rsidR="006636CD" w:rsidRPr="006636CD" w:rsidRDefault="006636CD" w:rsidP="006636CD">
      <w:pPr>
        <w:widowControl/>
        <w:shd w:val="clear" w:color="auto" w:fill="FFFFFF"/>
        <w:spacing w:after="375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lastRenderedPageBreak/>
        <w:t>所以选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43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19.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忘记了，好像是数组指针混在一起的题目，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44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20.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求自增与优先级的，具体代码不清楚了，反正就是这个代码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int calculate(int y,int t){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   return ++y | t++;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}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题目到底是几我们不关心，我们只需要知道</w:t>
      </w:r>
    </w:p>
    <w:p w:rsidR="006636CD" w:rsidRPr="006636CD" w:rsidRDefault="006636CD" w:rsidP="006636C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自增的优先级高于二进制运算，所以要全部自增运算完，才可以或运算</w:t>
      </w:r>
    </w:p>
    <w:p w:rsidR="006636CD" w:rsidRPr="006636CD" w:rsidRDefault="006636CD" w:rsidP="006636CD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关于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++var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var++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的问题，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 xml:space="preserve"> 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我们常见的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i++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都是不影响结果的，而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  <w:shd w:val="clear" w:color="auto" w:fill="FAE5E2"/>
        </w:rPr>
        <w:t>++i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才影响结果</w:t>
      </w:r>
    </w:p>
    <w:p w:rsidR="006636CD" w:rsidRPr="006636CD" w:rsidRDefault="006636CD" w:rsidP="006636CD">
      <w:pPr>
        <w:widowControl/>
        <w:shd w:val="clear" w:color="auto" w:fill="FFFFFF"/>
        <w:spacing w:after="375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反编译后的代码是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function calculate(int, int) {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var_m4 = rdi;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var_m8 = rsi;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rsi = var_m4 + 0x1;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var_m4 = rsi;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rdi = var_m8;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var_m8 = rdi + 0x1;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return rsi + rdi;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 xml:space="preserve"> //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更简单的说，就是</w:t>
      </w: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y++; x=y|t; t++;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}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lastRenderedPageBreak/>
        <w:t>也就是说，比如我们计算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calculate(1,9)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就是计算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1 + 1;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2 | 9;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return 2 | 9;</w:t>
      </w:r>
    </w:p>
    <w:p w:rsidR="006636CD" w:rsidRPr="006636CD" w:rsidRDefault="006636CD" w:rsidP="0066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eastAsia="宋体" w:hAnsi="Consolas" w:cs="Consolas"/>
          <w:color w:val="3F3F3F"/>
          <w:kern w:val="0"/>
          <w:sz w:val="13"/>
          <w:szCs w:val="13"/>
        </w:rPr>
      </w:pPr>
      <w:r w:rsidRPr="006636CD">
        <w:rPr>
          <w:rFonts w:ascii="Consolas" w:eastAsia="宋体" w:hAnsi="Consolas" w:cs="Consolas"/>
          <w:color w:val="D96F5D"/>
          <w:kern w:val="0"/>
          <w:sz w:val="13"/>
          <w:szCs w:val="13"/>
          <w:bdr w:val="none" w:sz="0" w:space="0" w:color="auto" w:frame="1"/>
        </w:rPr>
        <w:t>9 + 1;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这几个步骤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.</w:t>
      </w:r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45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jc w:val="left"/>
        <w:outlineLvl w:val="0"/>
        <w:rPr>
          <w:rFonts w:ascii="inherit" w:eastAsia="宋体" w:hAnsi="inherit" w:cs="Lucida Sans Unicode" w:hint="eastAsia"/>
          <w:bCs/>
          <w:color w:val="2F2F2F"/>
          <w:kern w:val="36"/>
          <w:sz w:val="13"/>
          <w:szCs w:val="13"/>
        </w:rPr>
      </w:pPr>
      <w:r w:rsidRPr="006636CD">
        <w:rPr>
          <w:rFonts w:ascii="inherit" w:eastAsia="宋体" w:hAnsi="inherit" w:cs="Lucida Sans Unicode"/>
          <w:bCs/>
          <w:color w:val="2F2F2F"/>
          <w:kern w:val="36"/>
          <w:sz w:val="13"/>
          <w:szCs w:val="13"/>
        </w:rPr>
        <w:t>附加题：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这部分为自由题目，</w:t>
      </w:r>
      <w:del w:id="1" w:author="Unknown">
        <w:r w:rsidRPr="006636CD">
          <w:rPr>
            <w:rFonts w:ascii="Lucida Sans Unicode" w:eastAsia="宋体" w:hAnsi="Lucida Sans Unicode" w:cs="Lucida Sans Unicode"/>
            <w:color w:val="2F2F2F"/>
            <w:kern w:val="0"/>
            <w:sz w:val="13"/>
            <w:szCs w:val="13"/>
          </w:rPr>
          <w:delText>终于有</w:delText>
        </w:r>
        <w:r w:rsidRPr="006636CD">
          <w:rPr>
            <w:rFonts w:ascii="Lucida Sans Unicode" w:eastAsia="宋体" w:hAnsi="Lucida Sans Unicode" w:cs="Lucida Sans Unicode"/>
            <w:color w:val="2F2F2F"/>
            <w:kern w:val="0"/>
            <w:sz w:val="13"/>
            <w:szCs w:val="13"/>
          </w:rPr>
          <w:delText>Android</w:delText>
        </w:r>
        <w:r w:rsidRPr="006636CD">
          <w:rPr>
            <w:rFonts w:ascii="Lucida Sans Unicode" w:eastAsia="宋体" w:hAnsi="Lucida Sans Unicode" w:cs="Lucida Sans Unicode"/>
            <w:color w:val="2F2F2F"/>
            <w:kern w:val="0"/>
            <w:sz w:val="13"/>
            <w:szCs w:val="13"/>
          </w:rPr>
          <w:delText>题目了</w:delText>
        </w:r>
      </w:del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，反复改了好多次，发现这个题目不是简单的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“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阻塞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”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能解决的。</w:t>
      </w:r>
    </w:p>
    <w:p w:rsidR="006636CD" w:rsidRPr="006636CD" w:rsidRDefault="006636CD" w:rsidP="006636CD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 w:hint="eastAsia"/>
          <w:bCs/>
          <w:color w:val="2F2F2F"/>
          <w:kern w:val="0"/>
          <w:sz w:val="13"/>
          <w:szCs w:val="13"/>
        </w:rPr>
      </w:pP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1.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请列举一些导致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"APP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启动慢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"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感受的典型问题或负面模式及相应的优化策略。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以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Android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支付婊为例：</w:t>
      </w:r>
    </w:p>
    <w:p w:rsidR="006636CD" w:rsidRPr="006636CD" w:rsidRDefault="006636CD" w:rsidP="006636CD">
      <w:pPr>
        <w:widowControl/>
        <w:shd w:val="clear" w:color="auto" w:fill="FFFFFF"/>
        <w:jc w:val="left"/>
        <w:outlineLvl w:val="2"/>
        <w:rPr>
          <w:rFonts w:ascii="inherit" w:eastAsia="宋体" w:hAnsi="inherit" w:cs="Lucida Sans Unicode" w:hint="eastAsia"/>
          <w:bCs/>
          <w:color w:val="2F2F2F"/>
          <w:kern w:val="0"/>
          <w:sz w:val="13"/>
          <w:szCs w:val="13"/>
        </w:rPr>
      </w:pP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1. UI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阻塞问题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比如布局深度，过度渲染，内存抖动，耗时任务，导致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UI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阻塞，但是这个我觉得连我这样的菜鸟都知道的优化，人家早就解决了啊（这个如果是个人开发的话，可以用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GPU profile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进行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UI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调试，移除阻塞代码，有一年经验的人都会的）。</w:t>
      </w:r>
    </w:p>
    <w:p w:rsidR="006636CD" w:rsidRPr="006636CD" w:rsidRDefault="006636CD" w:rsidP="006636CD">
      <w:pPr>
        <w:widowControl/>
        <w:shd w:val="clear" w:color="auto" w:fill="FFFFFF"/>
        <w:jc w:val="left"/>
        <w:outlineLvl w:val="2"/>
        <w:rPr>
          <w:rFonts w:ascii="inherit" w:eastAsia="宋体" w:hAnsi="inherit" w:cs="Lucida Sans Unicode" w:hint="eastAsia"/>
          <w:bCs/>
          <w:color w:val="2F2F2F"/>
          <w:kern w:val="0"/>
          <w:sz w:val="13"/>
          <w:szCs w:val="13"/>
        </w:rPr>
      </w:pP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 xml:space="preserve">2. 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业务太多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假设支付宝使用了异步任务解决了阻塞问题，为什么仍然卡呢？我认为是支付宝的业务太多（并发过多，框架加载过多）。比如</w:t>
      </w:r>
    </w:p>
    <w:p w:rsidR="006636CD" w:rsidRPr="006636CD" w:rsidRDefault="006636CD" w:rsidP="006636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启动时连接各种不同域名的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HTTPS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比较耗时，多线程也撑不住啦</w:t>
      </w:r>
    </w:p>
    <w:p w:rsidR="006636CD" w:rsidRPr="006636CD" w:rsidRDefault="006636CD" w:rsidP="006636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启动时候就开始互相唤醒各种毒瘤进程，类似于病毒的双守护线程（比如淘宝）；</w:t>
      </w:r>
    </w:p>
    <w:p w:rsidR="006636CD" w:rsidRPr="006636CD" w:rsidRDefault="006636CD" w:rsidP="006636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启动各种后台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Service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；</w:t>
      </w:r>
    </w:p>
    <w:p w:rsidR="006636CD" w:rsidRPr="006636CD" w:rsidRDefault="006636CD" w:rsidP="006636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启动一大堆单例框架，供全局调用；</w:t>
      </w:r>
    </w:p>
    <w:p w:rsidR="006636CD" w:rsidRPr="006636CD" w:rsidRDefault="006636CD" w:rsidP="006636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加载各种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JNI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组件</w:t>
      </w:r>
    </w:p>
    <w:p w:rsidR="006636CD" w:rsidRPr="006636CD" w:rsidRDefault="006636CD" w:rsidP="006636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由于支付宝对安全要求高，需要更多的加解密运算，看看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data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下的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so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文件大家就知道了；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解决办法：</w:t>
      </w:r>
    </w:p>
    <w:p w:rsidR="006636CD" w:rsidRPr="006636CD" w:rsidRDefault="006636CD" w:rsidP="006636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简化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HTTPS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API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获取流程，以减少并发连接量；</w:t>
      </w:r>
    </w:p>
    <w:p w:rsidR="006636CD" w:rsidRPr="006636CD" w:rsidRDefault="006636CD" w:rsidP="006636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在加载各种单例或者框架时，进行加载调度（说的容易）</w:t>
      </w:r>
    </w:p>
    <w:p w:rsidR="006636CD" w:rsidRPr="006636CD" w:rsidRDefault="006636CD" w:rsidP="006636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使用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JNI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解决密集运算（人家的确这么做了）</w:t>
      </w:r>
    </w:p>
    <w:p w:rsidR="006636CD" w:rsidRPr="006636CD" w:rsidRDefault="006636CD" w:rsidP="006636CD">
      <w:pPr>
        <w:widowControl/>
        <w:shd w:val="clear" w:color="auto" w:fill="FFFFFF"/>
        <w:jc w:val="left"/>
        <w:outlineLvl w:val="2"/>
        <w:rPr>
          <w:rFonts w:ascii="inherit" w:eastAsia="宋体" w:hAnsi="inherit" w:cs="Lucida Sans Unicode" w:hint="eastAsia"/>
          <w:bCs/>
          <w:color w:val="2F2F2F"/>
          <w:kern w:val="0"/>
          <w:sz w:val="13"/>
          <w:szCs w:val="13"/>
        </w:rPr>
      </w:pP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lastRenderedPageBreak/>
        <w:t xml:space="preserve">3. 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团队协作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可以说，支付宝的业务可能比一个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JAVA EE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服务器还要多，这时需要一个好的架构师和一个好的团队。</w:t>
      </w:r>
    </w:p>
    <w:p w:rsidR="006636CD" w:rsidRPr="006636CD" w:rsidRDefault="006636CD" w:rsidP="006636C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架构师当初对支付宝框架搭建不合理，而且现在历史旧帐太多，非常不好修改了；</w:t>
      </w:r>
    </w:p>
    <w:p w:rsidR="006636CD" w:rsidRPr="006636CD" w:rsidRDefault="006636CD" w:rsidP="006636C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团队是从服务器平台调过来的，可能不太适应嵌入式下资源紧缺的环境（这个是我脑补的，我上次看到一个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JAVAEE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码农写的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Android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代码，唉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~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）；</w:t>
      </w:r>
    </w:p>
    <w:p w:rsidR="006636CD" w:rsidRPr="006636CD" w:rsidRDefault="006636CD" w:rsidP="006636CD">
      <w:pPr>
        <w:widowControl/>
        <w:shd w:val="clear" w:color="auto" w:fill="FFFFFF"/>
        <w:jc w:val="left"/>
        <w:outlineLvl w:val="2"/>
        <w:rPr>
          <w:rFonts w:ascii="inherit" w:eastAsia="宋体" w:hAnsi="inherit" w:cs="Lucida Sans Unicode" w:hint="eastAsia"/>
          <w:bCs/>
          <w:color w:val="2F2F2F"/>
          <w:kern w:val="0"/>
          <w:sz w:val="13"/>
          <w:szCs w:val="13"/>
        </w:rPr>
      </w:pP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 xml:space="preserve">4. 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更多的优化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可以看看</w:t>
      </w:r>
      <w:hyperlink r:id="rId14" w:tgtFrame="_blank" w:history="1">
        <w:r w:rsidRPr="006636CD">
          <w:rPr>
            <w:rFonts w:ascii="Lucida Sans Unicode" w:eastAsia="宋体" w:hAnsi="Lucida Sans Unicode" w:cs="Lucida Sans Unicode"/>
            <w:color w:val="4094C7"/>
            <w:kern w:val="0"/>
            <w:sz w:val="13"/>
            <w:szCs w:val="13"/>
            <w:u w:val="single"/>
          </w:rPr>
          <w:t>如何从程序优化的角度解释淘宝支付宝的安卓版卡顿？</w:t>
        </w:r>
      </w:hyperlink>
    </w:p>
    <w:p w:rsidR="006636CD" w:rsidRPr="006636CD" w:rsidRDefault="00E25C7A" w:rsidP="006636CD">
      <w:pPr>
        <w:widowControl/>
        <w:shd w:val="clear" w:color="auto" w:fill="FFFFFF"/>
        <w:spacing w:after="300"/>
        <w:jc w:val="left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46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 w:hint="eastAsia"/>
          <w:bCs/>
          <w:color w:val="2F2F2F"/>
          <w:kern w:val="0"/>
          <w:sz w:val="13"/>
          <w:szCs w:val="13"/>
        </w:rPr>
      </w:pP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2.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客户端开发不同于服务端开发的一个典型背景是，我们的程序会运行在大量不同的设备商，带给我们很多底层执行环境上的约束，例如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Android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生态中典型的碎片化问题，有的团队为此只适配主流机型，有的约束开发可以使用的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API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，有的干脆只为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iOS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平台开发。请在平衡用户体验与研发成本之上，站在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App</w:t>
      </w:r>
      <w:r w:rsidRPr="006636CD">
        <w:rPr>
          <w:rFonts w:ascii="inherit" w:eastAsia="宋体" w:hAnsi="inherit" w:cs="Lucida Sans Unicode"/>
          <w:bCs/>
          <w:color w:val="2F2F2F"/>
          <w:kern w:val="0"/>
          <w:sz w:val="13"/>
          <w:szCs w:val="13"/>
        </w:rPr>
        <w:t>设计和研发的角度，提出你的对策。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这道题目又把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1%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的用户给忘了，好黑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.....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我的看法是：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br/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对于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Android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来说：</w:t>
      </w:r>
    </w:p>
    <w:p w:rsidR="006636CD" w:rsidRPr="006636CD" w:rsidRDefault="006636CD" w:rsidP="006636C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适配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4.0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以上的设备；</w:t>
      </w:r>
    </w:p>
    <w:p w:rsidR="006636CD" w:rsidRPr="006636CD" w:rsidRDefault="006636CD" w:rsidP="006636C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Flyme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MIUI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为了所谓的个性化与安全，需要特别进行适配，比如短信功能。</w:t>
      </w:r>
    </w:p>
    <w:p w:rsidR="006636CD" w:rsidRPr="006636CD" w:rsidRDefault="006636CD" w:rsidP="006636CD"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为了缩减成本，尽量使用优秀的通用的框架，同时贡献代码；</w:t>
      </w:r>
    </w:p>
    <w:p w:rsidR="006636CD" w:rsidRPr="006636CD" w:rsidRDefault="00E25C7A" w:rsidP="006636CD">
      <w:pPr>
        <w:widowControl/>
        <w:shd w:val="clear" w:color="auto" w:fill="FFFFFF"/>
        <w:spacing w:after="300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pict>
          <v:rect id="_x0000_i1047" style="width:0;height:1.5pt" o:hralign="center" o:hrstd="t" o:hr="t" fillcolor="#a0a0a0" stroked="f"/>
        </w:pic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3.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请以你的平台为例，解释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APP“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卡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”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的原因，并给出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“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滑屏卡顿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”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与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“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转场卡顿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”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的解决方案。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这道题目还是优化问题，同上。</w:t>
      </w:r>
    </w:p>
    <w:p w:rsidR="006636CD" w:rsidRPr="006636CD" w:rsidRDefault="006636CD" w:rsidP="006636C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</w:pP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在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Android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中，我们在开发者选项中打开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GPU profile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，然后在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AndroidStudio</w:t>
      </w:r>
      <w:r w:rsidRPr="006636CD">
        <w:rPr>
          <w:rFonts w:ascii="Lucida Sans Unicode" w:eastAsia="宋体" w:hAnsi="Lucida Sans Unicode" w:cs="Lucida Sans Unicode"/>
          <w:color w:val="2F2F2F"/>
          <w:kern w:val="0"/>
          <w:sz w:val="13"/>
          <w:szCs w:val="13"/>
        </w:rPr>
        <w:t>对内存进行监控。</w:t>
      </w:r>
    </w:p>
    <w:p w:rsidR="005C7E37" w:rsidRPr="006636CD" w:rsidRDefault="005C7E37">
      <w:pPr>
        <w:rPr>
          <w:sz w:val="13"/>
          <w:szCs w:val="13"/>
        </w:rPr>
      </w:pPr>
    </w:p>
    <w:sectPr w:rsidR="005C7E37" w:rsidRPr="0066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C7A" w:rsidRDefault="00E25C7A" w:rsidP="006636CD">
      <w:r>
        <w:separator/>
      </w:r>
    </w:p>
  </w:endnote>
  <w:endnote w:type="continuationSeparator" w:id="0">
    <w:p w:rsidR="00E25C7A" w:rsidRDefault="00E25C7A" w:rsidP="0066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C7A" w:rsidRDefault="00E25C7A" w:rsidP="006636CD">
      <w:r>
        <w:separator/>
      </w:r>
    </w:p>
  </w:footnote>
  <w:footnote w:type="continuationSeparator" w:id="0">
    <w:p w:rsidR="00E25C7A" w:rsidRDefault="00E25C7A" w:rsidP="00663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40C7"/>
    <w:multiLevelType w:val="multilevel"/>
    <w:tmpl w:val="9D4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A45F0"/>
    <w:multiLevelType w:val="multilevel"/>
    <w:tmpl w:val="9664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B774BF"/>
    <w:multiLevelType w:val="multilevel"/>
    <w:tmpl w:val="4F46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A4F09"/>
    <w:multiLevelType w:val="multilevel"/>
    <w:tmpl w:val="BFAA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52A28"/>
    <w:multiLevelType w:val="multilevel"/>
    <w:tmpl w:val="D820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755AB0"/>
    <w:multiLevelType w:val="multilevel"/>
    <w:tmpl w:val="B5F8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B2690D"/>
    <w:multiLevelType w:val="multilevel"/>
    <w:tmpl w:val="E96A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A936D7"/>
    <w:multiLevelType w:val="multilevel"/>
    <w:tmpl w:val="1A8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F51DE3"/>
    <w:multiLevelType w:val="multilevel"/>
    <w:tmpl w:val="8E84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30"/>
    <w:rsid w:val="001041DF"/>
    <w:rsid w:val="001F3656"/>
    <w:rsid w:val="00243884"/>
    <w:rsid w:val="00282FEA"/>
    <w:rsid w:val="004003E2"/>
    <w:rsid w:val="00513E0B"/>
    <w:rsid w:val="005C7E37"/>
    <w:rsid w:val="006636CD"/>
    <w:rsid w:val="00893F30"/>
    <w:rsid w:val="00A36405"/>
    <w:rsid w:val="00E25C7A"/>
    <w:rsid w:val="00F2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831DC-B645-44FA-A175-CC48B8B4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6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80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43851924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20063236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307909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53650727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5905096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wlxt.uestc.edu.cn/wlxt/ncourse/lsxx/web/lssx/end/imgs/main.htm" TargetMode="External"/><Relationship Id="rId12" Type="http://schemas.openxmlformats.org/officeDocument/2006/relationships/hyperlink" Target="http://www.comp.nus.edu.sg/~stevenha/visualization/bs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b.cnblogs.com/page/516964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zhihu.com/question/292826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idao.baidu.com/question/1669729226131857827" TargetMode="External"/><Relationship Id="rId14" Type="http://schemas.openxmlformats.org/officeDocument/2006/relationships/hyperlink" Target="http://www.zhihu.com/question/30033704/answer/46641046?utm_source=weibo&amp;utm_medium=weibo_share&amp;utm_content=share_answer&amp;utm_campaign=share_butt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1199</Words>
  <Characters>6838</Characters>
  <Application>Microsoft Office Word</Application>
  <DocSecurity>0</DocSecurity>
  <Lines>56</Lines>
  <Paragraphs>16</Paragraphs>
  <ScaleCrop>false</ScaleCrop>
  <Company>Sky123.Org</Company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9</cp:revision>
  <dcterms:created xsi:type="dcterms:W3CDTF">2015-06-12T16:59:00Z</dcterms:created>
  <dcterms:modified xsi:type="dcterms:W3CDTF">2015-06-16T03:09:00Z</dcterms:modified>
</cp:coreProperties>
</file>